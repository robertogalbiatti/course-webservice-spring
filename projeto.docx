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7BAAD" w14:textId="2397C765" w:rsidR="003D1CB4" w:rsidRDefault="00670582">
      <w:r>
        <w:t xml:space="preserve">Para criação do projeto, na aba: </w:t>
      </w:r>
      <w:proofErr w:type="gramStart"/>
      <w:r>
        <w:t>Criar novo</w:t>
      </w:r>
      <w:proofErr w:type="gramEnd"/>
      <w:r>
        <w:t xml:space="preserve"> projeto:</w:t>
      </w:r>
    </w:p>
    <w:p w14:paraId="10C92A76" w14:textId="63CE31E2" w:rsidR="00670582" w:rsidRDefault="00670582">
      <w:r>
        <w:t>Spring Starter Proje</w:t>
      </w:r>
      <w:r w:rsidR="006E7718">
        <w:t>c</w:t>
      </w:r>
      <w:r>
        <w:t>t</w:t>
      </w:r>
    </w:p>
    <w:p w14:paraId="5F2A9F09" w14:textId="7AFD55B6" w:rsidR="00670582" w:rsidRDefault="00670582">
      <w:r>
        <w:t>S</w:t>
      </w:r>
      <w:r w:rsidR="006E7718">
        <w:t>pr</w:t>
      </w:r>
      <w:r>
        <w:t xml:space="preserve">ing </w:t>
      </w:r>
      <w:proofErr w:type="spellStart"/>
      <w:r>
        <w:t>version</w:t>
      </w:r>
      <w:proofErr w:type="spellEnd"/>
      <w:r>
        <w:t xml:space="preserve"> (2.3.3 mesmo)</w:t>
      </w:r>
    </w:p>
    <w:p w14:paraId="193C42E3" w14:textId="1F8C47B5" w:rsidR="00670582" w:rsidRDefault="00670582">
      <w:r>
        <w:t>Procurar por dependência: Spring Web (pois não tem mais o Spring Web Starter)</w:t>
      </w:r>
    </w:p>
    <w:p w14:paraId="63A79FE0" w14:textId="7DC343E3" w:rsidR="00670582" w:rsidRDefault="00670582">
      <w:pPr>
        <w:pBdr>
          <w:bottom w:val="single" w:sz="6" w:space="1" w:color="auto"/>
        </w:pBdr>
      </w:pPr>
      <w:r>
        <w:t xml:space="preserve">No teste, iniciamos o projeto, já tem o </w:t>
      </w:r>
      <w:proofErr w:type="spellStart"/>
      <w:r>
        <w:t>Tomcat</w:t>
      </w:r>
      <w:proofErr w:type="spellEnd"/>
      <w:r>
        <w:t xml:space="preserve"> embutido no projeto automaticamente.</w:t>
      </w:r>
    </w:p>
    <w:p w14:paraId="1BE735B6" w14:textId="15BF86F9" w:rsidR="00730B85" w:rsidRDefault="00730B85">
      <w:r>
        <w:t xml:space="preserve">1 </w:t>
      </w:r>
      <w:proofErr w:type="spellStart"/>
      <w:r>
        <w:t>commit</w:t>
      </w:r>
      <w:proofErr w:type="spellEnd"/>
      <w:r>
        <w:t>:</w:t>
      </w:r>
    </w:p>
    <w:p w14:paraId="6FA9BB4C" w14:textId="11A0DE8A" w:rsidR="00730B85" w:rsidRDefault="00730B85">
      <w:pPr>
        <w:pBdr>
          <w:bottom w:val="single" w:sz="6" w:space="1" w:color="auto"/>
        </w:pBdr>
      </w:pPr>
      <w:r>
        <w:t xml:space="preserve">Entidade </w:t>
      </w:r>
      <w:proofErr w:type="spellStart"/>
      <w:r>
        <w:t>users</w:t>
      </w:r>
      <w:proofErr w:type="spellEnd"/>
      <w:r>
        <w:t xml:space="preserve"> e criado nosso </w:t>
      </w:r>
      <w:proofErr w:type="spellStart"/>
      <w:r>
        <w:t>resource</w:t>
      </w:r>
      <w:proofErr w:type="spellEnd"/>
      <w:r>
        <w:t>, onde teremos no controle REST</w:t>
      </w:r>
    </w:p>
    <w:p w14:paraId="6912F25C" w14:textId="22F409B0" w:rsidR="005766E5" w:rsidRDefault="005766E5">
      <w:r>
        <w:t xml:space="preserve">2 </w:t>
      </w:r>
      <w:proofErr w:type="spellStart"/>
      <w:r>
        <w:t>commit</w:t>
      </w:r>
      <w:proofErr w:type="spellEnd"/>
      <w:r>
        <w:t>:</w:t>
      </w:r>
    </w:p>
    <w:p w14:paraId="50784102" w14:textId="328858B0" w:rsidR="005766E5" w:rsidRDefault="005766E5">
      <w:r>
        <w:t>Instalação do BD H2, ele é instalado em memória. Criando um perfil de teste.</w:t>
      </w:r>
    </w:p>
    <w:p w14:paraId="33BF20D8" w14:textId="097709A7" w:rsidR="005766E5" w:rsidDel="005766E5" w:rsidRDefault="005766E5" w:rsidP="005766E5">
      <w:pPr>
        <w:rPr>
          <w:del w:id="0" w:author="ROBERTO GALBIATTI" w:date="2020-08-20T00:09:00Z"/>
        </w:rPr>
      </w:pPr>
      <w:r>
        <w:t>Fazendo a instalação do H2 pelo pom.xml já temos junto o JPA automaticamente.</w:t>
      </w:r>
    </w:p>
    <w:p w14:paraId="36BA146D" w14:textId="40848FB0" w:rsidR="005766E5" w:rsidRDefault="005766E5">
      <w:pPr>
        <w:rPr>
          <w:ins w:id="1" w:author="ROBERTO GALBIATTI" w:date="2020-08-20T00:09:00Z"/>
        </w:rPr>
      </w:pPr>
    </w:p>
    <w:p w14:paraId="2548CB78" w14:textId="08133563" w:rsidR="005766E5" w:rsidDel="005766E5" w:rsidRDefault="005766E5">
      <w:pPr>
        <w:rPr>
          <w:del w:id="2" w:author="ROBERTO GALBIATTI" w:date="2020-08-20T00:09:00Z"/>
        </w:rPr>
      </w:pPr>
    </w:p>
    <w:p w14:paraId="0129212F" w14:textId="01D81C59" w:rsidR="005766E5" w:rsidRDefault="005766E5" w:rsidP="004B6D63">
      <w:pPr>
        <w:rPr>
          <w:ins w:id="3" w:author="ROBERTO GALBIATTI" w:date="2020-08-20T00:09:00Z"/>
        </w:rPr>
      </w:pPr>
    </w:p>
    <w:p w14:paraId="757A3FF0" w14:textId="043805A3" w:rsidR="004B6D63" w:rsidRDefault="004B6D63" w:rsidP="004B6D63">
      <w:pPr>
        <w:rPr>
          <w:ins w:id="4" w:author="ROBERTO GALBIATTI" w:date="2020-08-20T00:09:00Z"/>
        </w:rPr>
      </w:pPr>
      <w:ins w:id="5" w:author="ROBERTO GALBIATTI" w:date="2020-08-20T00:09:00Z">
        <w:r>
          <w:t xml:space="preserve">Entendendo as configurações do </w:t>
        </w:r>
        <w:proofErr w:type="spellStart"/>
        <w:r>
          <w:t>application</w:t>
        </w:r>
        <w:proofErr w:type="spellEnd"/>
        <w:r>
          <w:t xml:space="preserve"> </w:t>
        </w:r>
        <w:proofErr w:type="spellStart"/>
        <w:r>
          <w:t>properties</w:t>
        </w:r>
        <w:proofErr w:type="spellEnd"/>
        <w:r>
          <w:t>:</w:t>
        </w:r>
      </w:ins>
    </w:p>
    <w:p w14:paraId="31168687" w14:textId="62163E2C" w:rsidR="004B6D63" w:rsidRPr="004B6D63" w:rsidRDefault="004B6D63" w:rsidP="004B6D63">
      <w:pPr>
        <w:autoSpaceDE w:val="0"/>
        <w:autoSpaceDN w:val="0"/>
        <w:adjustRightInd w:val="0"/>
        <w:spacing w:after="0" w:line="240" w:lineRule="auto"/>
        <w:rPr>
          <w:ins w:id="6" w:author="ROBERTO GALBIATTI" w:date="2020-08-20T00:10:00Z"/>
          <w:rFonts w:ascii="Consolas" w:hAnsi="Consolas" w:cs="Consolas"/>
          <w:sz w:val="20"/>
          <w:szCs w:val="20"/>
          <w:highlight w:val="black"/>
          <w:rPrChange w:id="7" w:author="ROBERTO GALBIATTI" w:date="2020-08-20T00:10:00Z">
            <w:rPr>
              <w:ins w:id="8" w:author="ROBERTO GALBIATTI" w:date="2020-08-20T00:10:00Z"/>
              <w:rFonts w:ascii="Consolas" w:hAnsi="Consolas" w:cs="Consolas"/>
              <w:sz w:val="20"/>
              <w:szCs w:val="20"/>
            </w:rPr>
          </w:rPrChange>
        </w:rPr>
      </w:pPr>
      <w:ins w:id="9" w:author="ROBERTO GALBIATTI" w:date="2020-08-20T00:10:00Z"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10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spring.datasource.url=</w:t>
        </w:r>
        <w:r w:rsidRPr="004B6D63">
          <w:rPr>
            <w:rFonts w:ascii="Consolas" w:hAnsi="Consolas" w:cs="Consolas"/>
            <w:color w:val="17C6A3"/>
            <w:sz w:val="20"/>
            <w:szCs w:val="20"/>
            <w:highlight w:val="black"/>
            <w:rPrChange w:id="11" w:author="ROBERTO GALBIATTI" w:date="2020-08-20T00:10:00Z">
              <w:rPr>
                <w:rFonts w:ascii="Consolas" w:hAnsi="Consolas" w:cs="Consolas"/>
                <w:color w:val="17C6A3"/>
                <w:sz w:val="20"/>
                <w:szCs w:val="20"/>
              </w:rPr>
            </w:rPrChange>
          </w:rPr>
          <w:t>jdbc:h2:mem:testdb</w:t>
        </w:r>
      </w:ins>
      <w:ins w:id="12" w:author="ROBERTO GALBIATTI FILHO" w:date="2020-08-20T00:12:00Z">
        <w:r w:rsidRPr="004B6D63">
          <w:rPr>
            <w:rFonts w:ascii="Consolas" w:hAnsi="Consolas" w:cs="Consolas"/>
            <w:color w:val="17C6A3"/>
            <w:sz w:val="20"/>
            <w:szCs w:val="20"/>
            <w:rPrChange w:id="13" w:author="ROBERTO GALBIATTI FILHO" w:date="2020-08-20T00:13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 xml:space="preserve"> </w:t>
        </w:r>
      </w:ins>
      <w:ins w:id="14" w:author="ROBERTO GALBIATTI" w:date="2020-08-20T00:10:00Z">
        <w:del w:id="15" w:author="ROBERTO GALBIATTI FILHO" w:date="2020-08-20T00:12:00Z">
          <w:r w:rsidDel="004B6D63">
            <w:rPr>
              <w:rFonts w:ascii="Consolas" w:hAnsi="Consolas" w:cs="Consolas"/>
              <w:color w:val="17C6A3"/>
              <w:sz w:val="20"/>
              <w:szCs w:val="20"/>
              <w:highlight w:val="black"/>
            </w:rPr>
            <w:delText xml:space="preserve"> </w:delText>
          </w:r>
        </w:del>
      </w:ins>
      <w:proofErr w:type="spellStart"/>
      <w:ins w:id="16" w:author="ROBERTO GALBIATTI FILHO" w:date="2020-08-20T00:11:00Z">
        <w:r w:rsidRPr="004B6D63">
          <w:rPr>
            <w:rFonts w:ascii="Consolas" w:hAnsi="Consolas" w:cs="Consolas"/>
            <w:color w:val="17C6A3"/>
            <w:sz w:val="20"/>
            <w:szCs w:val="20"/>
            <w:rPrChange w:id="17" w:author="ROBERTO GALBIATTI FILHO" w:date="2020-08-20T00:12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>String</w:t>
        </w:r>
        <w:proofErr w:type="spellEnd"/>
        <w:r w:rsidRPr="004B6D63">
          <w:rPr>
            <w:rFonts w:ascii="Consolas" w:hAnsi="Consolas" w:cs="Consolas"/>
            <w:color w:val="17C6A3"/>
            <w:sz w:val="20"/>
            <w:szCs w:val="20"/>
            <w:rPrChange w:id="18" w:author="ROBERTO GALBIATTI FILHO" w:date="2020-08-20T00:12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 xml:space="preserve"> de conexão com o banco</w:t>
        </w:r>
      </w:ins>
      <w:ins w:id="19" w:author="ROBERTO GALBIATTI" w:date="2020-08-20T00:10:00Z">
        <w:del w:id="20" w:author="ROBERTO GALBIATTI FILHO" w:date="2020-08-20T00:11:00Z">
          <w:r w:rsidRPr="004B6D63" w:rsidDel="004B6D63">
            <w:rPr>
              <w:rFonts w:ascii="Consolas" w:hAnsi="Consolas" w:cs="Consolas"/>
              <w:color w:val="17C6A3"/>
              <w:sz w:val="20"/>
              <w:szCs w:val="20"/>
              <w:rPrChange w:id="21" w:author="ROBERTO GALBIATTI FILHO" w:date="2020-08-20T00:12:00Z">
                <w:rPr>
                  <w:rFonts w:ascii="Consolas" w:hAnsi="Consolas" w:cs="Consolas"/>
                  <w:color w:val="17C6A3"/>
                  <w:sz w:val="20"/>
                  <w:szCs w:val="20"/>
                  <w:highlight w:val="black"/>
                </w:rPr>
              </w:rPrChange>
            </w:rPr>
            <w:delText>re</w:delText>
          </w:r>
        </w:del>
      </w:ins>
      <w:ins w:id="22" w:author="ROBERTO GALBIATTI FILHO" w:date="2020-08-20T00:11:00Z">
        <w:r w:rsidRPr="004B6D63">
          <w:rPr>
            <w:rFonts w:ascii="Consolas" w:hAnsi="Consolas" w:cs="Consolas"/>
            <w:color w:val="17C6A3"/>
            <w:sz w:val="20"/>
            <w:szCs w:val="20"/>
            <w:rPrChange w:id="23" w:author="ROBERTO GALBIATTI FILHO" w:date="2020-08-20T00:12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 xml:space="preserve">, sendo </w:t>
        </w:r>
        <w:r w:rsidRPr="004B6D63">
          <w:rPr>
            <w:rFonts w:ascii="Consolas" w:hAnsi="Consolas" w:cs="Consolas"/>
            <w:color w:val="17C6A3"/>
            <w:sz w:val="20"/>
            <w:szCs w:val="20"/>
            <w:rPrChange w:id="24" w:author="ROBERTO GALBIATTI FILHO" w:date="2020-08-20T00:13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>em memória (</w:t>
        </w:r>
        <w:proofErr w:type="spellStart"/>
        <w:r w:rsidRPr="004B6D63">
          <w:rPr>
            <w:rFonts w:ascii="Consolas" w:hAnsi="Consolas" w:cs="Consolas"/>
            <w:color w:val="17C6A3"/>
            <w:sz w:val="20"/>
            <w:szCs w:val="20"/>
            <w:rPrChange w:id="25" w:author="ROBERTO GALBIATTI FILHO" w:date="2020-08-20T00:13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>mem</w:t>
        </w:r>
        <w:proofErr w:type="spellEnd"/>
        <w:r w:rsidRPr="004B6D63">
          <w:rPr>
            <w:rFonts w:ascii="Consolas" w:hAnsi="Consolas" w:cs="Consolas"/>
            <w:color w:val="17C6A3"/>
            <w:sz w:val="20"/>
            <w:szCs w:val="20"/>
            <w:rPrChange w:id="26" w:author="ROBERTO GALBIATTI FILHO" w:date="2020-08-20T00:13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>)</w:t>
        </w:r>
      </w:ins>
    </w:p>
    <w:p w14:paraId="4833C069" w14:textId="77777777" w:rsidR="004B6D63" w:rsidRPr="004B6D63" w:rsidRDefault="004B6D63" w:rsidP="004B6D63">
      <w:pPr>
        <w:autoSpaceDE w:val="0"/>
        <w:autoSpaceDN w:val="0"/>
        <w:adjustRightInd w:val="0"/>
        <w:spacing w:after="0" w:line="240" w:lineRule="auto"/>
        <w:rPr>
          <w:ins w:id="27" w:author="ROBERTO GALBIATTI" w:date="2020-08-20T00:10:00Z"/>
          <w:rFonts w:ascii="Consolas" w:hAnsi="Consolas" w:cs="Consolas"/>
          <w:sz w:val="20"/>
          <w:szCs w:val="20"/>
          <w:highlight w:val="black"/>
          <w:rPrChange w:id="28" w:author="ROBERTO GALBIATTI" w:date="2020-08-20T00:10:00Z">
            <w:rPr>
              <w:ins w:id="29" w:author="ROBERTO GALBIATTI" w:date="2020-08-20T00:10:00Z"/>
              <w:rFonts w:ascii="Consolas" w:hAnsi="Consolas" w:cs="Consolas"/>
              <w:sz w:val="20"/>
              <w:szCs w:val="20"/>
            </w:rPr>
          </w:rPrChange>
        </w:rPr>
      </w:pPr>
      <w:proofErr w:type="spellStart"/>
      <w:proofErr w:type="gramStart"/>
      <w:ins w:id="30" w:author="ROBERTO GALBIATTI" w:date="2020-08-20T00:10:00Z"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31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spring.datasource</w:t>
        </w:r>
        <w:proofErr w:type="gramEnd"/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32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.username</w:t>
        </w:r>
        <w:proofErr w:type="spellEnd"/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33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=</w:t>
        </w:r>
        <w:proofErr w:type="spellStart"/>
        <w:r w:rsidRPr="004B6D63">
          <w:rPr>
            <w:rFonts w:ascii="Consolas" w:hAnsi="Consolas" w:cs="Consolas"/>
            <w:color w:val="17C6A3"/>
            <w:sz w:val="20"/>
            <w:szCs w:val="20"/>
            <w:highlight w:val="black"/>
            <w:u w:val="single"/>
            <w:rPrChange w:id="34" w:author="ROBERTO GALBIATTI" w:date="2020-08-20T00:10:00Z">
              <w:rPr>
                <w:rFonts w:ascii="Consolas" w:hAnsi="Consolas" w:cs="Consolas"/>
                <w:color w:val="17C6A3"/>
                <w:sz w:val="20"/>
                <w:szCs w:val="20"/>
                <w:u w:val="single"/>
              </w:rPr>
            </w:rPrChange>
          </w:rPr>
          <w:t>sa</w:t>
        </w:r>
        <w:proofErr w:type="spellEnd"/>
      </w:ins>
    </w:p>
    <w:p w14:paraId="04694E0C" w14:textId="77777777" w:rsidR="004B6D63" w:rsidRPr="004B6D63" w:rsidRDefault="004B6D63" w:rsidP="004B6D63">
      <w:pPr>
        <w:autoSpaceDE w:val="0"/>
        <w:autoSpaceDN w:val="0"/>
        <w:adjustRightInd w:val="0"/>
        <w:spacing w:after="0" w:line="240" w:lineRule="auto"/>
        <w:rPr>
          <w:ins w:id="35" w:author="ROBERTO GALBIATTI" w:date="2020-08-20T00:10:00Z"/>
          <w:rFonts w:ascii="Consolas" w:hAnsi="Consolas" w:cs="Consolas"/>
          <w:sz w:val="20"/>
          <w:szCs w:val="20"/>
          <w:highlight w:val="black"/>
          <w:rPrChange w:id="36" w:author="ROBERTO GALBIATTI" w:date="2020-08-20T00:10:00Z">
            <w:rPr>
              <w:ins w:id="37" w:author="ROBERTO GALBIATTI" w:date="2020-08-20T00:10:00Z"/>
              <w:rFonts w:ascii="Consolas" w:hAnsi="Consolas" w:cs="Consolas"/>
              <w:sz w:val="20"/>
              <w:szCs w:val="20"/>
            </w:rPr>
          </w:rPrChange>
        </w:rPr>
      </w:pPr>
      <w:proofErr w:type="spellStart"/>
      <w:proofErr w:type="gramStart"/>
      <w:ins w:id="38" w:author="ROBERTO GALBIATTI" w:date="2020-08-20T00:10:00Z"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39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spring.datasource</w:t>
        </w:r>
        <w:proofErr w:type="gramEnd"/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40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.password</w:t>
        </w:r>
        <w:proofErr w:type="spellEnd"/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41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=</w:t>
        </w:r>
      </w:ins>
    </w:p>
    <w:p w14:paraId="56E3C3ED" w14:textId="77777777" w:rsidR="004B6D63" w:rsidRPr="004B6D63" w:rsidRDefault="004B6D63" w:rsidP="004B6D63">
      <w:pPr>
        <w:autoSpaceDE w:val="0"/>
        <w:autoSpaceDN w:val="0"/>
        <w:adjustRightInd w:val="0"/>
        <w:spacing w:after="0" w:line="240" w:lineRule="auto"/>
        <w:rPr>
          <w:ins w:id="42" w:author="ROBERTO GALBIATTI" w:date="2020-08-20T00:10:00Z"/>
          <w:rFonts w:ascii="Consolas" w:hAnsi="Consolas" w:cs="Consolas"/>
          <w:sz w:val="20"/>
          <w:szCs w:val="20"/>
          <w:highlight w:val="black"/>
          <w:rPrChange w:id="43" w:author="ROBERTO GALBIATTI" w:date="2020-08-20T00:10:00Z">
            <w:rPr>
              <w:ins w:id="44" w:author="ROBERTO GALBIATTI" w:date="2020-08-20T00:10:00Z"/>
              <w:rFonts w:ascii="Consolas" w:hAnsi="Consolas" w:cs="Consolas"/>
              <w:sz w:val="20"/>
              <w:szCs w:val="20"/>
            </w:rPr>
          </w:rPrChange>
        </w:rPr>
      </w:pPr>
    </w:p>
    <w:p w14:paraId="7AE04352" w14:textId="0769F25E" w:rsidR="004B6D63" w:rsidRPr="004B6D63" w:rsidRDefault="004B6D63" w:rsidP="004B6D63">
      <w:pPr>
        <w:autoSpaceDE w:val="0"/>
        <w:autoSpaceDN w:val="0"/>
        <w:adjustRightInd w:val="0"/>
        <w:spacing w:after="0" w:line="240" w:lineRule="auto"/>
        <w:rPr>
          <w:ins w:id="45" w:author="ROBERTO GALBIATTI" w:date="2020-08-20T00:10:00Z"/>
          <w:rFonts w:ascii="Consolas" w:hAnsi="Consolas" w:cs="Consolas"/>
          <w:sz w:val="20"/>
          <w:szCs w:val="20"/>
          <w:highlight w:val="black"/>
          <w:rPrChange w:id="46" w:author="ROBERTO GALBIATTI" w:date="2020-08-20T00:10:00Z">
            <w:rPr>
              <w:ins w:id="47" w:author="ROBERTO GALBIATTI" w:date="2020-08-20T00:10:00Z"/>
              <w:rFonts w:ascii="Consolas" w:hAnsi="Consolas" w:cs="Consolas"/>
              <w:sz w:val="20"/>
              <w:szCs w:val="20"/>
            </w:rPr>
          </w:rPrChange>
        </w:rPr>
      </w:pPr>
      <w:ins w:id="48" w:author="ROBERTO GALBIATTI" w:date="2020-08-20T00:10:00Z"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49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spring.h</w:t>
        </w:r>
        <w:proofErr w:type="gramStart"/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50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2.console</w:t>
        </w:r>
        <w:proofErr w:type="gramEnd"/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51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.enabled=</w:t>
        </w:r>
        <w:proofErr w:type="spellStart"/>
        <w:r w:rsidRPr="004B6D63">
          <w:rPr>
            <w:rFonts w:ascii="Consolas" w:hAnsi="Consolas" w:cs="Consolas"/>
            <w:color w:val="17C6A3"/>
            <w:sz w:val="20"/>
            <w:szCs w:val="20"/>
            <w:highlight w:val="black"/>
            <w:rPrChange w:id="52" w:author="ROBERTO GALBIATTI" w:date="2020-08-20T00:10:00Z">
              <w:rPr>
                <w:rFonts w:ascii="Consolas" w:hAnsi="Consolas" w:cs="Consolas"/>
                <w:color w:val="17C6A3"/>
                <w:sz w:val="20"/>
                <w:szCs w:val="20"/>
              </w:rPr>
            </w:rPrChange>
          </w:rPr>
          <w:t>true</w:t>
        </w:r>
      </w:ins>
      <w:proofErr w:type="spellEnd"/>
      <w:ins w:id="53" w:author="ROBERTO GALBIATTI FILHO" w:date="2020-08-20T00:13:00Z">
        <w:r>
          <w:rPr>
            <w:rFonts w:ascii="Consolas" w:hAnsi="Consolas" w:cs="Consolas"/>
            <w:color w:val="17C6A3"/>
            <w:sz w:val="20"/>
            <w:szCs w:val="20"/>
          </w:rPr>
          <w:t xml:space="preserve"> </w:t>
        </w:r>
      </w:ins>
      <w:ins w:id="54" w:author="ROBERTO GALBIATTI FILHO" w:date="2020-08-20T00:12:00Z">
        <w:r w:rsidRPr="004B6D63">
          <w:rPr>
            <w:rFonts w:ascii="Consolas" w:hAnsi="Consolas" w:cs="Consolas"/>
            <w:color w:val="17C6A3"/>
            <w:sz w:val="20"/>
            <w:szCs w:val="20"/>
            <w:rPrChange w:id="55" w:author="ROBERTO GALBIATTI FILHO" w:date="2020-08-20T00:13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>console está habilitado</w:t>
        </w:r>
      </w:ins>
    </w:p>
    <w:p w14:paraId="08839408" w14:textId="45DDB3AA" w:rsidR="004B6D63" w:rsidRPr="004B6D63" w:rsidRDefault="004B6D63" w:rsidP="004B6D63">
      <w:pPr>
        <w:autoSpaceDE w:val="0"/>
        <w:autoSpaceDN w:val="0"/>
        <w:adjustRightInd w:val="0"/>
        <w:spacing w:after="0" w:line="240" w:lineRule="auto"/>
        <w:rPr>
          <w:ins w:id="56" w:author="ROBERTO GALBIATTI" w:date="2020-08-20T00:10:00Z"/>
          <w:rFonts w:ascii="Consolas" w:hAnsi="Consolas" w:cs="Consolas"/>
          <w:sz w:val="20"/>
          <w:szCs w:val="20"/>
          <w:highlight w:val="black"/>
          <w:rPrChange w:id="57" w:author="ROBERTO GALBIATTI" w:date="2020-08-20T00:10:00Z">
            <w:rPr>
              <w:ins w:id="58" w:author="ROBERTO GALBIATTI" w:date="2020-08-20T00:10:00Z"/>
              <w:rFonts w:ascii="Consolas" w:hAnsi="Consolas" w:cs="Consolas"/>
              <w:sz w:val="20"/>
              <w:szCs w:val="20"/>
            </w:rPr>
          </w:rPrChange>
        </w:rPr>
      </w:pPr>
      <w:ins w:id="59" w:author="ROBERTO GALBIATTI" w:date="2020-08-20T00:10:00Z"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60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spring.h</w:t>
        </w:r>
        <w:proofErr w:type="gramStart"/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61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2.console</w:t>
        </w:r>
        <w:proofErr w:type="gramEnd"/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62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.path=</w:t>
        </w:r>
        <w:r w:rsidRPr="004B6D63">
          <w:rPr>
            <w:rFonts w:ascii="Consolas" w:hAnsi="Consolas" w:cs="Consolas"/>
            <w:color w:val="17C6A3"/>
            <w:sz w:val="20"/>
            <w:szCs w:val="20"/>
            <w:highlight w:val="black"/>
            <w:rPrChange w:id="63" w:author="ROBERTO GALBIATTI" w:date="2020-08-20T00:10:00Z">
              <w:rPr>
                <w:rFonts w:ascii="Consolas" w:hAnsi="Consolas" w:cs="Consolas"/>
                <w:color w:val="17C6A3"/>
                <w:sz w:val="20"/>
                <w:szCs w:val="20"/>
              </w:rPr>
            </w:rPrChange>
          </w:rPr>
          <w:t>/h2-console</w:t>
        </w:r>
      </w:ins>
      <w:ins w:id="64" w:author="ROBERTO GALBIATTI FILHO" w:date="2020-08-20T00:12:00Z">
        <w:r w:rsidRPr="004B6D63">
          <w:rPr>
            <w:rFonts w:ascii="Consolas" w:hAnsi="Consolas" w:cs="Consolas"/>
            <w:color w:val="17C6A3"/>
            <w:sz w:val="20"/>
            <w:szCs w:val="20"/>
            <w:rPrChange w:id="65" w:author="ROBERTO GALBIATTI FILHO" w:date="2020-08-20T00:13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 xml:space="preserve"> acesso ao </w:t>
        </w:r>
        <w:proofErr w:type="spellStart"/>
        <w:r w:rsidRPr="004B6D63">
          <w:rPr>
            <w:rFonts w:ascii="Consolas" w:hAnsi="Consolas" w:cs="Consolas"/>
            <w:color w:val="17C6A3"/>
            <w:sz w:val="20"/>
            <w:szCs w:val="20"/>
            <w:rPrChange w:id="66" w:author="ROBERTO GALBIATTI FILHO" w:date="2020-08-20T00:13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>adm</w:t>
        </w:r>
        <w:proofErr w:type="spellEnd"/>
        <w:r w:rsidRPr="004B6D63">
          <w:rPr>
            <w:rFonts w:ascii="Consolas" w:hAnsi="Consolas" w:cs="Consolas"/>
            <w:color w:val="17C6A3"/>
            <w:sz w:val="20"/>
            <w:szCs w:val="20"/>
            <w:rPrChange w:id="67" w:author="ROBERTO GALBIATTI FILHO" w:date="2020-08-20T00:13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 xml:space="preserve"> do H2 é este</w:t>
        </w:r>
      </w:ins>
    </w:p>
    <w:p w14:paraId="3AD2B878" w14:textId="77777777" w:rsidR="004B6D63" w:rsidRPr="004B6D63" w:rsidRDefault="004B6D63" w:rsidP="004B6D63">
      <w:pPr>
        <w:autoSpaceDE w:val="0"/>
        <w:autoSpaceDN w:val="0"/>
        <w:adjustRightInd w:val="0"/>
        <w:spacing w:after="0" w:line="240" w:lineRule="auto"/>
        <w:rPr>
          <w:ins w:id="68" w:author="ROBERTO GALBIATTI" w:date="2020-08-20T00:10:00Z"/>
          <w:rFonts w:ascii="Consolas" w:hAnsi="Consolas" w:cs="Consolas"/>
          <w:sz w:val="20"/>
          <w:szCs w:val="20"/>
          <w:highlight w:val="black"/>
          <w:rPrChange w:id="69" w:author="ROBERTO GALBIATTI" w:date="2020-08-20T00:10:00Z">
            <w:rPr>
              <w:ins w:id="70" w:author="ROBERTO GALBIATTI" w:date="2020-08-20T00:10:00Z"/>
              <w:rFonts w:ascii="Consolas" w:hAnsi="Consolas" w:cs="Consolas"/>
              <w:sz w:val="20"/>
              <w:szCs w:val="20"/>
            </w:rPr>
          </w:rPrChange>
        </w:rPr>
      </w:pPr>
    </w:p>
    <w:p w14:paraId="40FBAAF6" w14:textId="0683BD72" w:rsidR="004B6D63" w:rsidRPr="004B6D63" w:rsidRDefault="004B6D63" w:rsidP="004B6D63">
      <w:pPr>
        <w:autoSpaceDE w:val="0"/>
        <w:autoSpaceDN w:val="0"/>
        <w:adjustRightInd w:val="0"/>
        <w:spacing w:after="0" w:line="240" w:lineRule="auto"/>
        <w:rPr>
          <w:ins w:id="71" w:author="ROBERTO GALBIATTI" w:date="2020-08-20T00:10:00Z"/>
          <w:rFonts w:ascii="Consolas" w:hAnsi="Consolas" w:cs="Consolas"/>
          <w:sz w:val="20"/>
          <w:szCs w:val="20"/>
          <w:highlight w:val="black"/>
          <w:rPrChange w:id="72" w:author="ROBERTO GALBIATTI" w:date="2020-08-20T00:10:00Z">
            <w:rPr>
              <w:ins w:id="73" w:author="ROBERTO GALBIATTI" w:date="2020-08-20T00:10:00Z"/>
              <w:rFonts w:ascii="Consolas" w:hAnsi="Consolas" w:cs="Consolas"/>
              <w:sz w:val="20"/>
              <w:szCs w:val="20"/>
            </w:rPr>
          </w:rPrChange>
        </w:rPr>
      </w:pPr>
      <w:proofErr w:type="spellStart"/>
      <w:proofErr w:type="gramStart"/>
      <w:ins w:id="74" w:author="ROBERTO GALBIATTI" w:date="2020-08-20T00:10:00Z"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75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spring.jpa.show</w:t>
        </w:r>
        <w:proofErr w:type="gramEnd"/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76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-sql</w:t>
        </w:r>
        <w:proofErr w:type="spellEnd"/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77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=</w:t>
        </w:r>
        <w:proofErr w:type="spellStart"/>
        <w:r w:rsidRPr="004B6D63">
          <w:rPr>
            <w:rFonts w:ascii="Consolas" w:hAnsi="Consolas" w:cs="Consolas"/>
            <w:color w:val="17C6A3"/>
            <w:sz w:val="20"/>
            <w:szCs w:val="20"/>
            <w:highlight w:val="black"/>
            <w:rPrChange w:id="78" w:author="ROBERTO GALBIATTI" w:date="2020-08-20T00:10:00Z">
              <w:rPr>
                <w:rFonts w:ascii="Consolas" w:hAnsi="Consolas" w:cs="Consolas"/>
                <w:color w:val="17C6A3"/>
                <w:sz w:val="20"/>
                <w:szCs w:val="20"/>
              </w:rPr>
            </w:rPrChange>
          </w:rPr>
          <w:t>true</w:t>
        </w:r>
      </w:ins>
      <w:proofErr w:type="spellEnd"/>
      <w:ins w:id="79" w:author="ROBERTO GALBIATTI FILHO" w:date="2020-08-20T00:12:00Z">
        <w:r>
          <w:rPr>
            <w:rFonts w:ascii="Consolas" w:hAnsi="Consolas" w:cs="Consolas"/>
            <w:color w:val="17C6A3"/>
            <w:sz w:val="20"/>
            <w:szCs w:val="20"/>
            <w:highlight w:val="black"/>
          </w:rPr>
          <w:t xml:space="preserve"> </w:t>
        </w:r>
      </w:ins>
      <w:ins w:id="80" w:author="ROBERTO GALBIATTI FILHO" w:date="2020-08-20T00:13:00Z">
        <w:r>
          <w:rPr>
            <w:rFonts w:ascii="Consolas" w:hAnsi="Consolas" w:cs="Consolas"/>
            <w:color w:val="17C6A3"/>
            <w:sz w:val="20"/>
            <w:szCs w:val="20"/>
          </w:rPr>
          <w:t xml:space="preserve"> </w:t>
        </w:r>
      </w:ins>
      <w:ins w:id="81" w:author="ROBERTO GALBIATTI FILHO" w:date="2020-08-20T00:12:00Z">
        <w:r w:rsidRPr="004B6D63">
          <w:rPr>
            <w:rFonts w:ascii="Consolas" w:hAnsi="Consolas" w:cs="Consolas"/>
            <w:color w:val="17C6A3"/>
            <w:sz w:val="20"/>
            <w:szCs w:val="20"/>
            <w:rPrChange w:id="82" w:author="ROBERTO GALBIATTI FILHO" w:date="2020-08-20T00:13:00Z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</w:rPrChange>
          </w:rPr>
          <w:t>mostrar no log da aplicação para mostrar o comando</w:t>
        </w:r>
      </w:ins>
    </w:p>
    <w:p w14:paraId="3C05E2FE" w14:textId="6676D680" w:rsidR="004B6D63" w:rsidRDefault="004B6D63" w:rsidP="004B6D63">
      <w:pPr>
        <w:pBdr>
          <w:bottom w:val="single" w:sz="6" w:space="1" w:color="auto"/>
        </w:pBdr>
        <w:rPr>
          <w:ins w:id="83" w:author="ROBERTO GALBIATTI FILHO" w:date="2020-08-20T00:14:00Z"/>
          <w:rFonts w:ascii="Consolas" w:hAnsi="Consolas" w:cs="Consolas"/>
          <w:color w:val="17C6A3"/>
          <w:sz w:val="20"/>
          <w:szCs w:val="20"/>
        </w:rPr>
      </w:pPr>
      <w:proofErr w:type="spellStart"/>
      <w:proofErr w:type="gramStart"/>
      <w:ins w:id="84" w:author="ROBERTO GALBIATTI" w:date="2020-08-20T00:10:00Z"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85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spring.jpa.properties</w:t>
        </w:r>
        <w:proofErr w:type="gramEnd"/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86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.hibernate.format_sql</w:t>
        </w:r>
        <w:proofErr w:type="spellEnd"/>
        <w:r w:rsidRPr="004B6D63">
          <w:rPr>
            <w:rFonts w:ascii="Consolas" w:hAnsi="Consolas" w:cs="Consolas"/>
            <w:color w:val="D9E8F7"/>
            <w:sz w:val="20"/>
            <w:szCs w:val="20"/>
            <w:highlight w:val="black"/>
            <w:rPrChange w:id="87" w:author="ROBERTO GALBIATTI" w:date="2020-08-20T00:10:00Z">
              <w:rPr>
                <w:rFonts w:ascii="Consolas" w:hAnsi="Consolas" w:cs="Consolas"/>
                <w:color w:val="D9E8F7"/>
                <w:sz w:val="20"/>
                <w:szCs w:val="20"/>
              </w:rPr>
            </w:rPrChange>
          </w:rPr>
          <w:t>=</w:t>
        </w:r>
        <w:proofErr w:type="spellStart"/>
        <w:r w:rsidRPr="004B6D63">
          <w:rPr>
            <w:rFonts w:ascii="Consolas" w:hAnsi="Consolas" w:cs="Consolas"/>
            <w:color w:val="17C6A3"/>
            <w:sz w:val="20"/>
            <w:szCs w:val="20"/>
            <w:highlight w:val="black"/>
            <w:rPrChange w:id="88" w:author="ROBERTO GALBIATTI" w:date="2020-08-20T00:10:00Z">
              <w:rPr>
                <w:rFonts w:ascii="Consolas" w:hAnsi="Consolas" w:cs="Consolas"/>
                <w:color w:val="17C6A3"/>
                <w:sz w:val="20"/>
                <w:szCs w:val="20"/>
              </w:rPr>
            </w:rPrChange>
          </w:rPr>
          <w:t>true</w:t>
        </w:r>
      </w:ins>
      <w:proofErr w:type="spellEnd"/>
      <w:ins w:id="89" w:author="ROBERTO GALBIATTI FILHO" w:date="2020-08-20T00:12:00Z">
        <w:r>
          <w:rPr>
            <w:rFonts w:ascii="Consolas" w:hAnsi="Consolas" w:cs="Consolas"/>
            <w:color w:val="17C6A3"/>
            <w:sz w:val="20"/>
            <w:szCs w:val="20"/>
          </w:rPr>
          <w:t xml:space="preserve"> formatar o comando SQL</w:t>
        </w:r>
      </w:ins>
    </w:p>
    <w:p w14:paraId="6ED1C015" w14:textId="77777777" w:rsidR="0047584A" w:rsidRDefault="0047584A" w:rsidP="004B6D63">
      <w:pPr>
        <w:rPr>
          <w:ins w:id="90" w:author="ROBERTO GALBIATTI" w:date="2020-08-20T22:40:00Z"/>
        </w:rPr>
      </w:pPr>
      <w:ins w:id="91" w:author="ROBERTO GALBIATTI" w:date="2020-08-20T22:40:00Z">
        <w:r>
          <w:t xml:space="preserve">3 </w:t>
        </w:r>
        <w:proofErr w:type="spellStart"/>
        <w:r>
          <w:t>commit</w:t>
        </w:r>
        <w:proofErr w:type="spellEnd"/>
        <w:r>
          <w:t>:</w:t>
        </w:r>
      </w:ins>
    </w:p>
    <w:p w14:paraId="2EAFBC31" w14:textId="77897170" w:rsidR="005A6852" w:rsidRDefault="005F3BAE" w:rsidP="004B6D63">
      <w:pPr>
        <w:rPr>
          <w:ins w:id="92" w:author="ROBERTO GALBIATTI" w:date="2020-08-20T22:21:00Z"/>
        </w:rPr>
      </w:pPr>
      <w:ins w:id="93" w:author="ROBERTO GALBIATTI" w:date="2020-08-20T22:19:00Z">
        <w:r>
          <w:t xml:space="preserve">Criando JPA </w:t>
        </w:r>
        <w:proofErr w:type="spellStart"/>
        <w:r>
          <w:t>repository</w:t>
        </w:r>
        <w:proofErr w:type="spellEnd"/>
        <w:r>
          <w:t>, um “sub” framework do Spring, inserção</w:t>
        </w:r>
      </w:ins>
    </w:p>
    <w:p w14:paraId="33AAEF90" w14:textId="34DEE7A0" w:rsidR="005F3BAE" w:rsidRDefault="005F3BAE" w:rsidP="004B6D63">
      <w:pPr>
        <w:rPr>
          <w:ins w:id="94" w:author="ROBERTO GALBIATTI" w:date="2020-08-20T22:23:00Z"/>
        </w:rPr>
      </w:pPr>
      <w:ins w:id="95" w:author="ROBERTO GALBIATTI" w:date="2020-08-20T22:21:00Z">
        <w:r>
          <w:t xml:space="preserve">JPA </w:t>
        </w:r>
        <w:proofErr w:type="spellStart"/>
        <w:r>
          <w:t>Repository</w:t>
        </w:r>
        <w:proofErr w:type="spellEnd"/>
        <w:r>
          <w:t xml:space="preserve"> é uma interface</w:t>
        </w:r>
      </w:ins>
      <w:ins w:id="96" w:author="ROBERTO GALBIATTI" w:date="2020-08-20T22:23:00Z">
        <w:r>
          <w:t>.</w:t>
        </w:r>
      </w:ins>
    </w:p>
    <w:p w14:paraId="6668BE10" w14:textId="1C8DB7F9" w:rsidR="005F3BAE" w:rsidRDefault="005F3BAE" w:rsidP="004B6D63">
      <w:pPr>
        <w:rPr>
          <w:ins w:id="97" w:author="ROBERTO GALBIATTI" w:date="2020-08-20T22:32:00Z"/>
        </w:rPr>
      </w:pPr>
      <w:proofErr w:type="spellStart"/>
      <w:ins w:id="98" w:author="ROBERTO GALBIATTI" w:date="2020-08-20T22:24:00Z">
        <w:r>
          <w:t>TestConfig</w:t>
        </w:r>
        <w:proofErr w:type="spellEnd"/>
        <w:r>
          <w:t xml:space="preserve"> é uma </w:t>
        </w:r>
      </w:ins>
      <w:ins w:id="99" w:author="ROBERTO GALBIATTI" w:date="2020-08-20T22:23:00Z">
        <w:r>
          <w:t xml:space="preserve">Classe auxiliar – não </w:t>
        </w:r>
        <w:proofErr w:type="gramStart"/>
        <w:r>
          <w:t>e</w:t>
        </w:r>
      </w:ins>
      <w:proofErr w:type="gramEnd"/>
      <w:ins w:id="100" w:author="ROBERTO GALBIATTI" w:date="2020-08-20T22:24:00Z">
        <w:r>
          <w:t xml:space="preserve"> Controlador, Service ou </w:t>
        </w:r>
        <w:proofErr w:type="spellStart"/>
        <w:r>
          <w:t>Respository</w:t>
        </w:r>
        <w:proofErr w:type="spellEnd"/>
        <w:r>
          <w:t>.</w:t>
        </w:r>
      </w:ins>
    </w:p>
    <w:p w14:paraId="03D78A8D" w14:textId="651F48EC" w:rsidR="00E86157" w:rsidRDefault="00E86157" w:rsidP="004B6D63">
      <w:pPr>
        <w:pBdr>
          <w:bottom w:val="single" w:sz="6" w:space="1" w:color="auto"/>
        </w:pBdr>
        <w:rPr>
          <w:ins w:id="101" w:author="ROBERTO GALBIATTI" w:date="2020-08-20T22:39:00Z"/>
        </w:rPr>
      </w:pPr>
      <w:proofErr w:type="spellStart"/>
      <w:ins w:id="102" w:author="ROBERTO GALBIATTI" w:date="2020-08-20T22:32:00Z">
        <w:r>
          <w:t>Database</w:t>
        </w:r>
        <w:proofErr w:type="spellEnd"/>
        <w:r>
          <w:t xml:space="preserve"> </w:t>
        </w:r>
        <w:proofErr w:type="spellStart"/>
        <w:r>
          <w:t>seed</w:t>
        </w:r>
      </w:ins>
      <w:ins w:id="103" w:author="ROBERTO GALBIATTI" w:date="2020-08-20T22:33:00Z">
        <w:r>
          <w:t>ing</w:t>
        </w:r>
        <w:proofErr w:type="spellEnd"/>
        <w:r>
          <w:t xml:space="preserve"> acontece no </w:t>
        </w:r>
        <w:proofErr w:type="spellStart"/>
        <w:r>
          <w:t>TestConfig</w:t>
        </w:r>
        <w:proofErr w:type="spellEnd"/>
        <w:r>
          <w:t>, quando instanciamos</w:t>
        </w:r>
        <w:r w:rsidR="009129D3">
          <w:t xml:space="preserve"> no método </w:t>
        </w:r>
        <w:proofErr w:type="spellStart"/>
        <w:r w:rsidR="009129D3">
          <w:t>run</w:t>
        </w:r>
        <w:proofErr w:type="spellEnd"/>
        <w:r w:rsidR="009129D3">
          <w:t>.</w:t>
        </w:r>
      </w:ins>
    </w:p>
    <w:p w14:paraId="78E92C42" w14:textId="59CC9661" w:rsidR="0047584A" w:rsidRDefault="0047584A" w:rsidP="004B6D63">
      <w:pPr>
        <w:rPr>
          <w:ins w:id="104" w:author="ROBERTO GALBIATTI" w:date="2020-08-20T22:40:00Z"/>
        </w:rPr>
      </w:pPr>
      <w:ins w:id="105" w:author="ROBERTO GALBIATTI" w:date="2020-08-20T22:40:00Z">
        <w:r>
          <w:t xml:space="preserve">4 </w:t>
        </w:r>
        <w:proofErr w:type="spellStart"/>
        <w:r>
          <w:t>commit</w:t>
        </w:r>
        <w:proofErr w:type="spellEnd"/>
        <w:r>
          <w:t>:</w:t>
        </w:r>
      </w:ins>
    </w:p>
    <w:p w14:paraId="18B1F65D" w14:textId="3C4687B7" w:rsidR="0047584A" w:rsidRDefault="0047584A" w:rsidP="004B6D63">
      <w:pPr>
        <w:rPr>
          <w:ins w:id="106" w:author="ROBERTO GALBIATTI" w:date="2020-08-20T22:46:00Z"/>
        </w:rPr>
      </w:pPr>
      <w:ins w:id="107" w:author="ROBERTO GALBIATTI" w:date="2020-08-20T22:44:00Z">
        <w:r>
          <w:t xml:space="preserve">Neste momento estamos começando a mexer na nossa camada de serviço, </w:t>
        </w:r>
        <w:r w:rsidR="00FC2208">
          <w:t xml:space="preserve">retirando o </w:t>
        </w:r>
        <w:proofErr w:type="spellStart"/>
        <w:r w:rsidR="00FC2208">
          <w:t>mockup</w:t>
        </w:r>
        <w:proofErr w:type="spellEnd"/>
        <w:r w:rsidR="00FC2208">
          <w:t xml:space="preserve"> que c</w:t>
        </w:r>
      </w:ins>
      <w:ins w:id="108" w:author="ROBERTO GALBIATTI" w:date="2020-08-20T22:45:00Z">
        <w:r w:rsidR="00FC2208">
          <w:t xml:space="preserve">olocamos no </w:t>
        </w:r>
        <w:proofErr w:type="spellStart"/>
        <w:r w:rsidR="00FC2208">
          <w:t>UserResource</w:t>
        </w:r>
        <w:proofErr w:type="spellEnd"/>
        <w:r w:rsidR="00FC2208">
          <w:t xml:space="preserve"> da Maria, e chamando o </w:t>
        </w:r>
        <w:proofErr w:type="spellStart"/>
        <w:r w:rsidR="00FC2208">
          <w:t>findAll</w:t>
        </w:r>
        <w:proofErr w:type="spellEnd"/>
        <w:r w:rsidR="00FC2208">
          <w:t xml:space="preserve"> com uma Lista. Para isso, fazemos uma autoinstanciação do </w:t>
        </w:r>
        <w:proofErr w:type="spellStart"/>
        <w:r w:rsidR="00FC2208">
          <w:t>UserService</w:t>
        </w:r>
      </w:ins>
      <w:proofErr w:type="spellEnd"/>
      <w:ins w:id="109" w:author="ROBERTO GALBIATTI" w:date="2020-08-20T22:46:00Z">
        <w:r w:rsidR="00FC2208">
          <w:t xml:space="preserve"> para podemos aproveitar a camada de serviço.</w:t>
        </w:r>
      </w:ins>
    </w:p>
    <w:p w14:paraId="78D153B7" w14:textId="6AA884E9" w:rsidR="00FC2208" w:rsidRDefault="00FC2208" w:rsidP="004B6D63">
      <w:pPr>
        <w:rPr>
          <w:ins w:id="110" w:author="ROBERTO GALBIATTI" w:date="2020-08-20T22:53:00Z"/>
        </w:rPr>
      </w:pPr>
      <w:ins w:id="111" w:author="ROBERTO GALBIATTI" w:date="2020-08-20T22:46:00Z">
        <w:r>
          <w:t>A partir daí retornaremos uma Lista de Us</w:t>
        </w:r>
      </w:ins>
      <w:ins w:id="112" w:author="ROBERTO GALBIATTI" w:date="2020-08-20T22:47:00Z">
        <w:r>
          <w:t>u</w:t>
        </w:r>
      </w:ins>
      <w:ins w:id="113" w:author="ROBERTO GALBIATTI" w:date="2020-08-20T22:46:00Z">
        <w:r>
          <w:t>ários</w:t>
        </w:r>
      </w:ins>
      <w:ins w:id="114" w:author="ROBERTO GALBIATTI" w:date="2020-08-20T22:47:00Z">
        <w:r>
          <w:t xml:space="preserve">, portanto </w:t>
        </w:r>
        <w:proofErr w:type="spellStart"/>
        <w:r>
          <w:t>ResponseEntity</w:t>
        </w:r>
        <w:proofErr w:type="spellEnd"/>
        <w:r>
          <w:t>&lt;</w:t>
        </w:r>
        <w:proofErr w:type="spellStart"/>
        <w:r>
          <w:t>List</w:t>
        </w:r>
        <w:proofErr w:type="spellEnd"/>
        <w:r>
          <w:t>&lt;</w:t>
        </w:r>
        <w:proofErr w:type="spellStart"/>
        <w:r>
          <w:t>User</w:t>
        </w:r>
        <w:proofErr w:type="spellEnd"/>
        <w:r>
          <w:t>&gt;&gt;</w:t>
        </w:r>
      </w:ins>
    </w:p>
    <w:p w14:paraId="5DFFD029" w14:textId="39E195DA" w:rsidR="00FC2208" w:rsidRDefault="00FC2208" w:rsidP="004B6D63">
      <w:pPr>
        <w:rPr>
          <w:ins w:id="115" w:author="ROBERTO GALBIATTI" w:date="2020-08-20T22:53:00Z"/>
        </w:rPr>
      </w:pPr>
    </w:p>
    <w:p w14:paraId="1E3EA7AF" w14:textId="2F69D059" w:rsidR="00FC2208" w:rsidRDefault="00FC2208" w:rsidP="004B6D63">
      <w:pPr>
        <w:rPr>
          <w:ins w:id="116" w:author="ROBERTO GALBIATTI" w:date="2020-08-20T22:54:00Z"/>
        </w:rPr>
      </w:pPr>
      <w:ins w:id="117" w:author="ROBERTO GALBIATTI" w:date="2020-08-20T22:53:00Z">
        <w:r>
          <w:t xml:space="preserve">Aqui também registramos pelo framework que o </w:t>
        </w:r>
        <w:proofErr w:type="spellStart"/>
        <w:r>
          <w:t>UserService</w:t>
        </w:r>
        <w:proofErr w:type="spellEnd"/>
        <w:r>
          <w:t xml:space="preserve"> é um @Service, mas no </w:t>
        </w:r>
        <w:proofErr w:type="spellStart"/>
        <w:r>
          <w:t>UserRepository</w:t>
        </w:r>
        <w:proofErr w:type="spellEnd"/>
        <w:r>
          <w:t xml:space="preserve"> não fizemos, pois se ver no código verá que ele herda do próprio </w:t>
        </w:r>
        <w:proofErr w:type="spellStart"/>
        <w:r>
          <w:t>JPAReposito</w:t>
        </w:r>
      </w:ins>
      <w:ins w:id="118" w:author="ROBERTO GALBIATTI" w:date="2020-08-20T22:54:00Z">
        <w:r>
          <w:t>ry</w:t>
        </w:r>
        <w:proofErr w:type="spellEnd"/>
      </w:ins>
    </w:p>
    <w:p w14:paraId="096AC02D" w14:textId="1389465A" w:rsidR="00FC2208" w:rsidRDefault="00FC2208" w:rsidP="004B6D63">
      <w:pPr>
        <w:rPr>
          <w:ins w:id="119" w:author="ROBERTO GALBIATTI" w:date="2020-08-20T22:54:00Z"/>
        </w:rPr>
      </w:pPr>
      <w:proofErr w:type="spellStart"/>
      <w:ins w:id="120" w:author="ROBERTO GALBIATTI" w:date="2020-08-20T22:54:00Z">
        <w:r>
          <w:rPr>
            <w:rFonts w:ascii="Consolas" w:hAnsi="Consolas" w:cs="Consolas"/>
            <w:color w:val="CC6C1D"/>
            <w:sz w:val="20"/>
            <w:szCs w:val="20"/>
            <w:shd w:val="clear" w:color="auto" w:fill="373737"/>
          </w:rPr>
          <w:lastRenderedPageBreak/>
          <w:t>public</w:t>
        </w:r>
        <w:proofErr w:type="spellEnd"/>
        <w:r>
          <w:rPr>
            <w:rFonts w:ascii="Consolas" w:hAnsi="Consolas" w:cs="Consolas"/>
            <w:color w:val="D9E8F7"/>
            <w:sz w:val="20"/>
            <w:szCs w:val="20"/>
            <w:shd w:val="clear" w:color="auto" w:fill="373737"/>
          </w:rPr>
          <w:t xml:space="preserve"> </w:t>
        </w:r>
        <w:r>
          <w:rPr>
            <w:rFonts w:ascii="Consolas" w:hAnsi="Consolas" w:cs="Consolas"/>
            <w:color w:val="CC6C1D"/>
            <w:sz w:val="20"/>
            <w:szCs w:val="20"/>
            <w:shd w:val="clear" w:color="auto" w:fill="373737"/>
          </w:rPr>
          <w:t>interface</w:t>
        </w:r>
        <w:r>
          <w:rPr>
            <w:rFonts w:ascii="Consolas" w:hAnsi="Consolas" w:cs="Consolas"/>
            <w:color w:val="D9E8F7"/>
            <w:sz w:val="20"/>
            <w:szCs w:val="20"/>
            <w:shd w:val="clear" w:color="auto" w:fill="373737"/>
          </w:rPr>
          <w:t xml:space="preserve"> </w:t>
        </w:r>
        <w:proofErr w:type="spellStart"/>
        <w:r>
          <w:rPr>
            <w:rFonts w:ascii="Consolas" w:hAnsi="Consolas" w:cs="Consolas"/>
            <w:color w:val="80F2F6"/>
            <w:sz w:val="20"/>
            <w:szCs w:val="20"/>
            <w:shd w:val="clear" w:color="auto" w:fill="373737"/>
          </w:rPr>
          <w:t>UserRepository</w:t>
        </w:r>
        <w:proofErr w:type="spellEnd"/>
        <w:r>
          <w:rPr>
            <w:rFonts w:ascii="Consolas" w:hAnsi="Consolas" w:cs="Consolas"/>
            <w:color w:val="D9E8F7"/>
            <w:sz w:val="20"/>
            <w:szCs w:val="20"/>
            <w:shd w:val="clear" w:color="auto" w:fill="373737"/>
          </w:rPr>
          <w:t xml:space="preserve"> </w:t>
        </w:r>
        <w:proofErr w:type="spellStart"/>
        <w:r>
          <w:rPr>
            <w:rFonts w:ascii="Consolas" w:hAnsi="Consolas" w:cs="Consolas"/>
            <w:color w:val="CC6C1D"/>
            <w:sz w:val="20"/>
            <w:szCs w:val="20"/>
            <w:shd w:val="clear" w:color="auto" w:fill="373737"/>
          </w:rPr>
          <w:t>extends</w:t>
        </w:r>
        <w:proofErr w:type="spellEnd"/>
        <w:r>
          <w:rPr>
            <w:rFonts w:ascii="Consolas" w:hAnsi="Consolas" w:cs="Consolas"/>
            <w:color w:val="D9E8F7"/>
            <w:sz w:val="20"/>
            <w:szCs w:val="20"/>
            <w:shd w:val="clear" w:color="auto" w:fill="373737"/>
          </w:rPr>
          <w:t xml:space="preserve"> </w:t>
        </w:r>
        <w:proofErr w:type="spellStart"/>
        <w:r>
          <w:rPr>
            <w:rFonts w:ascii="Consolas" w:hAnsi="Consolas" w:cs="Consolas"/>
            <w:color w:val="80F2F6"/>
            <w:sz w:val="20"/>
            <w:szCs w:val="20"/>
            <w:shd w:val="clear" w:color="auto" w:fill="373737"/>
          </w:rPr>
          <w:t>JpaRepository</w:t>
        </w:r>
        <w:proofErr w:type="spellEnd"/>
        <w:r>
          <w:rPr>
            <w:rFonts w:ascii="Consolas" w:hAnsi="Consolas" w:cs="Consolas"/>
            <w:color w:val="E6E6FA"/>
            <w:sz w:val="20"/>
            <w:szCs w:val="20"/>
            <w:shd w:val="clear" w:color="auto" w:fill="373737"/>
          </w:rPr>
          <w:t>&lt;</w:t>
        </w:r>
        <w:proofErr w:type="spellStart"/>
        <w:r>
          <w:rPr>
            <w:rFonts w:ascii="Consolas" w:hAnsi="Consolas" w:cs="Consolas"/>
            <w:color w:val="B166DA"/>
            <w:sz w:val="20"/>
            <w:szCs w:val="20"/>
            <w:shd w:val="clear" w:color="auto" w:fill="373737"/>
          </w:rPr>
          <w:t>User</w:t>
        </w:r>
        <w:proofErr w:type="spellEnd"/>
        <w:r>
          <w:rPr>
            <w:rFonts w:ascii="Consolas" w:hAnsi="Consolas" w:cs="Consolas"/>
            <w:color w:val="E6E6FA"/>
            <w:sz w:val="20"/>
            <w:szCs w:val="20"/>
            <w:shd w:val="clear" w:color="auto" w:fill="373737"/>
          </w:rPr>
          <w:t>,</w:t>
        </w:r>
        <w:r>
          <w:rPr>
            <w:rFonts w:ascii="Consolas" w:hAnsi="Consolas" w:cs="Consolas"/>
            <w:color w:val="D9E8F7"/>
            <w:sz w:val="20"/>
            <w:szCs w:val="20"/>
            <w:shd w:val="clear" w:color="auto" w:fill="373737"/>
          </w:rPr>
          <w:t xml:space="preserve"> </w:t>
        </w:r>
        <w:proofErr w:type="spellStart"/>
        <w:r>
          <w:rPr>
            <w:rFonts w:ascii="Consolas" w:hAnsi="Consolas" w:cs="Consolas"/>
            <w:color w:val="B166DA"/>
            <w:sz w:val="20"/>
            <w:szCs w:val="20"/>
            <w:shd w:val="clear" w:color="auto" w:fill="373737"/>
          </w:rPr>
          <w:t>Long</w:t>
        </w:r>
        <w:proofErr w:type="spellEnd"/>
        <w:r>
          <w:rPr>
            <w:rFonts w:ascii="Consolas" w:hAnsi="Consolas" w:cs="Consolas"/>
            <w:color w:val="E6E6FA"/>
            <w:sz w:val="20"/>
            <w:szCs w:val="20"/>
            <w:shd w:val="clear" w:color="auto" w:fill="373737"/>
          </w:rPr>
          <w:t>&gt;</w:t>
        </w:r>
      </w:ins>
    </w:p>
    <w:p w14:paraId="5CF2955E" w14:textId="6996D9ED" w:rsidR="00FC2208" w:rsidRDefault="00FC2208" w:rsidP="004B6D63">
      <w:pPr>
        <w:rPr>
          <w:ins w:id="121" w:author="ROBERTO GALBIATTI" w:date="2020-08-20T22:56:00Z"/>
        </w:rPr>
      </w:pPr>
      <w:ins w:id="122" w:author="ROBERTO GALBIATTI" w:date="2020-08-20T22:54:00Z">
        <w:r>
          <w:t>Portanto é opcional o uso do @.</w:t>
        </w:r>
      </w:ins>
    </w:p>
    <w:p w14:paraId="5B334B49" w14:textId="0B75ADD0" w:rsidR="00AE1E95" w:rsidRDefault="00AE1E95" w:rsidP="004B6D63">
      <w:pPr>
        <w:rPr>
          <w:ins w:id="123" w:author="ROBERTO GALBIATTI" w:date="2020-08-20T22:56:00Z"/>
        </w:rPr>
      </w:pPr>
      <w:ins w:id="124" w:author="ROBERTO GALBIATTI" w:date="2020-08-20T22:56:00Z">
        <w:r>
          <w:t xml:space="preserve">A pilha de camadas funciona aqui: </w:t>
        </w:r>
        <w:proofErr w:type="spellStart"/>
        <w:r>
          <w:t>resource</w:t>
        </w:r>
        <w:proofErr w:type="spellEnd"/>
        <w:r>
          <w:t xml:space="preserve"> chama o </w:t>
        </w:r>
        <w:proofErr w:type="spellStart"/>
        <w:r>
          <w:t>service</w:t>
        </w:r>
        <w:proofErr w:type="spellEnd"/>
        <w:r>
          <w:t xml:space="preserve"> que chama o repositor</w:t>
        </w:r>
      </w:ins>
    </w:p>
    <w:p w14:paraId="67EA8D8A" w14:textId="202CD708" w:rsidR="00AE1E95" w:rsidRDefault="00AE1E95" w:rsidP="004B6D63">
      <w:pPr>
        <w:rPr>
          <w:ins w:id="125" w:author="ROBERTO GALBIATTI" w:date="2020-08-20T22:57:00Z"/>
        </w:rPr>
      </w:pPr>
      <w:ins w:id="126" w:author="ROBERTO GALBIATTI" w:date="2020-08-20T22:57:00Z">
        <w:r w:rsidRPr="00AE1E95">
          <w:drawing>
            <wp:inline distT="0" distB="0" distL="0" distR="0" wp14:anchorId="06B7422C" wp14:editId="3F7254D2">
              <wp:extent cx="3239810" cy="476443"/>
              <wp:effectExtent l="0" t="0" r="0" b="0"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39810" cy="47644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342001B" w14:textId="163A9318" w:rsidR="00AE1E95" w:rsidRDefault="00AE1E95" w:rsidP="004B6D63">
      <w:pPr>
        <w:rPr>
          <w:ins w:id="127" w:author="ROBERTO GALBIATTI" w:date="2020-08-20T22:57:00Z"/>
        </w:rPr>
      </w:pPr>
      <w:ins w:id="128" w:author="ROBERTO GALBIATTI" w:date="2020-08-20T22:57:00Z">
        <w:r w:rsidRPr="00AE1E95">
          <w:drawing>
            <wp:inline distT="0" distB="0" distL="0" distR="0" wp14:anchorId="163A66CE" wp14:editId="5986A9E7">
              <wp:extent cx="4011647" cy="3258867"/>
              <wp:effectExtent l="0" t="0" r="8255" b="0"/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11647" cy="325886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029C3D4" w14:textId="3154B4D4" w:rsidR="00246428" w:rsidRDefault="005F5832" w:rsidP="004B6D63">
      <w:pPr>
        <w:rPr>
          <w:ins w:id="129" w:author="ROBERTO GALBIATTI" w:date="2020-08-20T23:15:00Z"/>
        </w:rPr>
      </w:pPr>
      <w:ins w:id="130" w:author="ROBERTO GALBIATTI" w:date="2020-08-20T23:13:00Z">
        <w:r>
          <w:t xml:space="preserve">Depois disso criamos nosso </w:t>
        </w:r>
        <w:proofErr w:type="spellStart"/>
        <w:r>
          <w:t>endpont</w:t>
        </w:r>
        <w:proofErr w:type="spellEnd"/>
        <w:r>
          <w:t xml:space="preserve"> para recebermos o id</w:t>
        </w:r>
        <w:r w:rsidR="00E9711F">
          <w:t xml:space="preserve"> no </w:t>
        </w:r>
        <w:proofErr w:type="spellStart"/>
        <w:r w:rsidR="00E9711F">
          <w:t>get</w:t>
        </w:r>
      </w:ins>
      <w:proofErr w:type="spellEnd"/>
    </w:p>
    <w:p w14:paraId="19A9F2AC" w14:textId="2D0E8BB0" w:rsidR="00E9711F" w:rsidRDefault="00E9711F" w:rsidP="004B6D63">
      <w:pPr>
        <w:rPr>
          <w:ins w:id="131" w:author="ROBERTO GALBIATTI" w:date="2020-08-20T23:15:00Z"/>
        </w:rPr>
      </w:pPr>
      <w:ins w:id="132" w:author="ROBERTO GALBIATTI" w:date="2020-08-20T23:15:00Z">
        <w:r w:rsidRPr="00E9711F">
          <w:drawing>
            <wp:inline distT="0" distB="0" distL="0" distR="0" wp14:anchorId="7C7283D7" wp14:editId="5038C5F1">
              <wp:extent cx="2963473" cy="476443"/>
              <wp:effectExtent l="0" t="0" r="0" b="0"/>
              <wp:docPr id="3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63473" cy="47644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211B050" w14:textId="2ED11A49" w:rsidR="00E9711F" w:rsidRDefault="00E9711F" w:rsidP="004B6D63">
      <w:pPr>
        <w:rPr>
          <w:ins w:id="133" w:author="ROBERTO GALBIATTI" w:date="2020-08-20T23:16:00Z"/>
        </w:rPr>
      </w:pPr>
      <w:ins w:id="134" w:author="ROBERTO GALBIATTI" w:date="2020-08-20T23:15:00Z">
        <w:r w:rsidRPr="00E9711F">
          <w:drawing>
            <wp:inline distT="0" distB="0" distL="0" distR="0" wp14:anchorId="273AB5D0" wp14:editId="125DAD61">
              <wp:extent cx="4068820" cy="1991530"/>
              <wp:effectExtent l="0" t="0" r="8255" b="8890"/>
              <wp:docPr id="4" name="Imagem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68820" cy="19915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6EA3744" w14:textId="6CD45150" w:rsidR="00E9711F" w:rsidRDefault="00E9711F" w:rsidP="004B6D63">
      <w:pPr>
        <w:pBdr>
          <w:bottom w:val="single" w:sz="6" w:space="1" w:color="auto"/>
        </w:pBdr>
        <w:rPr>
          <w:ins w:id="135" w:author="ROBERTO GALBIATTI" w:date="2020-08-20T23:16:00Z"/>
        </w:rPr>
      </w:pPr>
      <w:ins w:id="136" w:author="ROBERTO GALBIATTI" w:date="2020-08-20T23:16:00Z">
        <w:r>
          <w:t xml:space="preserve">Feito na camada de </w:t>
        </w:r>
        <w:proofErr w:type="spellStart"/>
        <w:r>
          <w:t>Resource</w:t>
        </w:r>
        <w:proofErr w:type="spellEnd"/>
        <w:r>
          <w:t>, pois acessa o BD.</w:t>
        </w:r>
      </w:ins>
    </w:p>
    <w:p w14:paraId="4A2FE5D6" w14:textId="77777777" w:rsidR="00E9711F" w:rsidRDefault="00E9711F" w:rsidP="004B6D63"/>
    <w:sectPr w:rsidR="00E97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OBERTO GALBIATTI">
    <w15:presenceInfo w15:providerId="AD" w15:userId="S::roberto.galbiatti@fatec.sp.gov.br::61b0eed5-f570-461a-9c4b-1cde8ee0239c"/>
  </w15:person>
  <w15:person w15:author="ROBERTO GALBIATTI FILHO">
    <w15:presenceInfo w15:providerId="AD" w15:userId="S::roberto.galbiatti@fatec.sp.gov.br::61b0eed5-f570-461a-9c4b-1cde8ee023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82"/>
    <w:rsid w:val="00246428"/>
    <w:rsid w:val="003D1CB4"/>
    <w:rsid w:val="0047584A"/>
    <w:rsid w:val="004B6D63"/>
    <w:rsid w:val="005766E5"/>
    <w:rsid w:val="005A6852"/>
    <w:rsid w:val="005F3BAE"/>
    <w:rsid w:val="005F5832"/>
    <w:rsid w:val="00670582"/>
    <w:rsid w:val="006D6046"/>
    <w:rsid w:val="006E7718"/>
    <w:rsid w:val="00730B85"/>
    <w:rsid w:val="009129D3"/>
    <w:rsid w:val="00AE1E95"/>
    <w:rsid w:val="00DD6D68"/>
    <w:rsid w:val="00E86157"/>
    <w:rsid w:val="00E9711F"/>
    <w:rsid w:val="00FC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A420"/>
  <w15:chartTrackingRefBased/>
  <w15:docId w15:val="{EC68092A-C292-4F80-AEF8-CA7888AD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B6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6D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325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GALBIATTI</dc:creator>
  <cp:keywords/>
  <dc:description/>
  <cp:lastModifiedBy>ROBERTO GALBIATTI</cp:lastModifiedBy>
  <cp:revision>12</cp:revision>
  <dcterms:created xsi:type="dcterms:W3CDTF">2020-08-19T03:05:00Z</dcterms:created>
  <dcterms:modified xsi:type="dcterms:W3CDTF">2020-08-21T02:16:00Z</dcterms:modified>
</cp:coreProperties>
</file>